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BFE0" w14:textId="290C1B06" w:rsidR="004671E4" w:rsidRPr="004671E4" w:rsidRDefault="004671E4" w:rsidP="004671E4">
      <w:pPr>
        <w:ind w:firstLine="420"/>
        <w:rPr>
          <w:rFonts w:hint="eastAsia"/>
        </w:rPr>
      </w:pPr>
      <w:r w:rsidRPr="004671E4">
        <w:t>行走，是一段旅程。上个月，我去到了剑门关。当我站在剑门关之上，仿佛听到千年以前的回响。</w:t>
      </w:r>
    </w:p>
    <w:p w14:paraId="6C5FC79E" w14:textId="77777777" w:rsidR="004671E4" w:rsidRPr="004671E4" w:rsidRDefault="004671E4" w:rsidP="004671E4">
      <w:pPr>
        <w:ind w:firstLine="420"/>
        <w:rPr>
          <w:rFonts w:hint="eastAsia"/>
        </w:rPr>
      </w:pPr>
      <w:r w:rsidRPr="004671E4">
        <w:t>当天是小雨，空气中夹杂着潮湿的泥土的味道，那是大自然的气息，令人忍不住多吸上几口气。进了景区，我们便向上爬去，一路上，两边全是参天的大树。它们争先恐后地抢夺本就不多的天空，只留下点点“星光”。</w:t>
      </w:r>
    </w:p>
    <w:p w14:paraId="3179F109" w14:textId="13DE8BEF" w:rsidR="004671E4" w:rsidRPr="004671E4" w:rsidRDefault="004671E4" w:rsidP="004671E4">
      <w:pPr>
        <w:ind w:firstLine="420"/>
        <w:rPr>
          <w:rFonts w:hint="eastAsia"/>
        </w:rPr>
      </w:pPr>
      <w:r w:rsidRPr="004671E4">
        <w:t>到了鸟道，我们稍作休息，便向上进发。路上，雨渐渐大了起来。我们在不足一人宽的栈道间弯着身子爬过。山上，雨汇聚成流，一股脑地、稀里哗啦地从石头上汩汩而下。</w:t>
      </w:r>
      <w:del w:id="0" w:author="Zwy" w:date="2024-09-22T11:12:00Z" w16du:dateUtc="2024-09-22T03:12:00Z">
        <w:r w:rsidRPr="004671E4" w:rsidDel="00ED5C8E">
          <w:delText>雨滴不断地击打树叶，发出沙沙作响的声音。</w:delText>
        </w:r>
      </w:del>
      <w:ins w:id="1" w:author="Zwy" w:date="2024-09-22T11:12:00Z" w16du:dateUtc="2024-09-22T03:12:00Z">
        <w:r w:rsidR="00ED5C8E">
          <w:rPr>
            <w:rFonts w:hint="eastAsia"/>
          </w:rPr>
          <w:t>冰冷的雨水毫不留情地击打着</w:t>
        </w:r>
      </w:ins>
      <w:ins w:id="2" w:author="Zwy" w:date="2024-09-22T11:13:00Z" w16du:dateUtc="2024-09-22T03:13:00Z">
        <w:r w:rsidR="00ED5C8E">
          <w:rPr>
            <w:rFonts w:hint="eastAsia"/>
          </w:rPr>
          <w:t>一切物体，击在树叶上，发出声声沙</w:t>
        </w:r>
      </w:ins>
      <w:ins w:id="3" w:author="Zwy" w:date="2024-09-22T11:14:00Z" w16du:dateUtc="2024-09-22T03:14:00Z">
        <w:r w:rsidR="00ED5C8E">
          <w:rPr>
            <w:rFonts w:hint="eastAsia"/>
          </w:rPr>
          <w:t>响，打在脸上，时而如细针刺骨，时而又如被</w:t>
        </w:r>
      </w:ins>
      <w:ins w:id="4" w:author="Zwy" w:date="2024-09-22T11:15:00Z" w16du:dateUtc="2024-09-22T03:15:00Z">
        <w:r w:rsidR="00ED5C8E">
          <w:rPr>
            <w:rFonts w:hint="eastAsia"/>
          </w:rPr>
          <w:t>鼓槌敲打。</w:t>
        </w:r>
      </w:ins>
      <w:del w:id="5" w:author="Zwy" w:date="2024-09-22T11:08:00Z" w16du:dateUtc="2024-09-22T03:08:00Z">
        <w:r w:rsidRPr="004671E4" w:rsidDel="00733073">
          <w:delText>风从耳边微微刮过，时不时发出嗖嗖的声响。</w:delText>
        </w:r>
      </w:del>
      <w:ins w:id="6" w:author="Zwy" w:date="2024-09-22T11:08:00Z" w16du:dateUtc="2024-09-22T03:08:00Z">
        <w:r w:rsidR="00733073">
          <w:rPr>
            <w:rFonts w:hint="eastAsia"/>
          </w:rPr>
          <w:t>风仿佛要刮走山上的一切</w:t>
        </w:r>
      </w:ins>
      <w:ins w:id="7" w:author="Zwy" w:date="2024-09-22T11:09:00Z" w16du:dateUtc="2024-09-22T03:09:00Z">
        <w:r w:rsidR="00733073">
          <w:rPr>
            <w:rFonts w:hint="eastAsia"/>
          </w:rPr>
          <w:t>，凡是有缝，它便钻过去，吹得铁索</w:t>
        </w:r>
      </w:ins>
      <w:ins w:id="8" w:author="Zwy" w:date="2024-09-22T11:10:00Z" w16du:dateUtc="2024-09-22T03:10:00Z">
        <w:r w:rsidR="00733073">
          <w:rPr>
            <w:rFonts w:hint="eastAsia"/>
          </w:rPr>
          <w:t>发出叮</w:t>
        </w:r>
        <w:proofErr w:type="gramStart"/>
        <w:r w:rsidR="00733073">
          <w:rPr>
            <w:rFonts w:hint="eastAsia"/>
          </w:rPr>
          <w:t>呤咣啷</w:t>
        </w:r>
        <w:proofErr w:type="gramEnd"/>
        <w:r w:rsidR="00733073">
          <w:rPr>
            <w:rFonts w:hint="eastAsia"/>
          </w:rPr>
          <w:t>的声音</w:t>
        </w:r>
      </w:ins>
      <w:ins w:id="9" w:author="Zwy" w:date="2024-09-22T11:11:00Z" w16du:dateUtc="2024-09-22T03:11:00Z">
        <w:r w:rsidR="00ED5C8E">
          <w:rPr>
            <w:rFonts w:hint="eastAsia"/>
          </w:rPr>
          <w:t>，吹得身体摇摇欲坠。</w:t>
        </w:r>
      </w:ins>
      <w:r w:rsidRPr="004671E4">
        <w:t>渐渐地，雨又小了下来。我们扶着铁链，向外望去</w:t>
      </w:r>
      <w:del w:id="10" w:author="Zwy" w:date="2024-09-22T11:15:00Z" w16du:dateUtc="2024-09-22T03:15:00Z">
        <w:r w:rsidRPr="004671E4" w:rsidDel="00ED5C8E">
          <w:delText>，白色，一望无际的白色。它就像大海，仿佛是先有了这片白，才有了在这广袤无垠的白纸上的一抹绿。再向前走去，</w:delText>
        </w:r>
      </w:del>
      <w:r w:rsidRPr="004671E4">
        <w:t>一个黑色的巨大物体渐渐显现出轮廓，那是</w:t>
      </w:r>
      <w:ins w:id="11" w:author="Zwy" w:date="2024-09-22T11:16:00Z" w16du:dateUtc="2024-09-22T03:16:00Z">
        <w:r w:rsidR="00ED5C8E">
          <w:rPr>
            <w:rFonts w:hint="eastAsia"/>
          </w:rPr>
          <w:t>远处的</w:t>
        </w:r>
        <w:r w:rsidR="00635356">
          <w:rPr>
            <w:rFonts w:hint="eastAsia"/>
          </w:rPr>
          <w:t>高</w:t>
        </w:r>
      </w:ins>
      <w:r w:rsidRPr="004671E4">
        <w:t>山。再向前走，这黑色巨物又有了一点点的深绿。再向前走去，</w:t>
      </w:r>
      <w:ins w:id="12" w:author="Zwy" w:date="2024-09-22T11:16:00Z" w16du:dateUtc="2024-09-22T03:16:00Z">
        <w:r w:rsidR="00635356">
          <w:rPr>
            <w:rFonts w:hint="eastAsia"/>
          </w:rPr>
          <w:t>山上的树木逐渐清晰了起来，随后，</w:t>
        </w:r>
      </w:ins>
      <w:r w:rsidRPr="004671E4">
        <w:t>我们到</w:t>
      </w:r>
      <w:ins w:id="13" w:author="Zwy" w:date="2024-09-22T11:16:00Z" w16du:dateUtc="2024-09-22T03:16:00Z">
        <w:r w:rsidR="00635356">
          <w:rPr>
            <w:rFonts w:hint="eastAsia"/>
          </w:rPr>
          <w:t>达</w:t>
        </w:r>
      </w:ins>
      <w:r w:rsidRPr="004671E4">
        <w:t>了休息站。</w:t>
      </w:r>
    </w:p>
    <w:p w14:paraId="2E20AAD5" w14:textId="77777777" w:rsidR="004671E4" w:rsidRPr="004671E4" w:rsidRDefault="004671E4" w:rsidP="004671E4">
      <w:pPr>
        <w:ind w:firstLine="420"/>
        <w:rPr>
          <w:rFonts w:hint="eastAsia"/>
        </w:rPr>
      </w:pPr>
      <w:r w:rsidRPr="004671E4">
        <w:t>稍作休息，我们向山下走去。拐了两个弯，就到了所谓“天下第一隘口”的剑门关。</w:t>
      </w:r>
      <w:proofErr w:type="gramStart"/>
      <w:r w:rsidRPr="004671E4">
        <w:t>走到关</w:t>
      </w:r>
      <w:proofErr w:type="gramEnd"/>
      <w:r w:rsidRPr="004671E4">
        <w:t>下，向上看去，两边高耸入云的山仿佛是被劈开了一道口子，山脊的轮廓向</w:t>
      </w:r>
      <w:proofErr w:type="gramStart"/>
      <w:r w:rsidRPr="004671E4">
        <w:t>中间指</w:t>
      </w:r>
      <w:proofErr w:type="gramEnd"/>
      <w:r w:rsidRPr="004671E4">
        <w:t>去。目光向下移动，在崇山峻岭之间，矗立着一个关楼，那就是剑门关。它上窄下宽，仿佛是一个雄壮的战士，千年不倒，一人坚守在这里。</w:t>
      </w:r>
    </w:p>
    <w:p w14:paraId="36466893" w14:textId="77777777" w:rsidR="004671E4" w:rsidRPr="004671E4" w:rsidRDefault="004671E4" w:rsidP="004671E4">
      <w:pPr>
        <w:ind w:firstLine="420"/>
        <w:rPr>
          <w:rFonts w:hint="eastAsia"/>
        </w:rPr>
      </w:pPr>
      <w:r w:rsidRPr="004671E4">
        <w:t>我们拾级而上，走到关上，向下望去。站在这坚毅的关楼之上，仿佛一股无形的力量注入了我的心中。我不禁想象着千年以前这里曾上演的战场风云，战火烽烟，金戈铁马。迎面而来，姜维站在关上，其下三万大军直面魏国十万大军。战场上，将士们奋勇拼杀，头破血流。为了国家，奋勇抵抗，鲜血染红了山野，胜利的旗帜也插遍山头。思绪回到九十年前，同样的地方，红军不畏艰难险阻</w:t>
      </w:r>
      <w:proofErr w:type="gramStart"/>
      <w:r w:rsidRPr="004671E4">
        <w:t>进攻剑</w:t>
      </w:r>
      <w:proofErr w:type="gramEnd"/>
      <w:r w:rsidRPr="004671E4">
        <w:t>门关。最终，这天下从未失守的第一关——剑门关，第一次被攻破。</w:t>
      </w:r>
    </w:p>
    <w:p w14:paraId="7CE5BCF5" w14:textId="7576CFD6" w:rsidR="008F1384" w:rsidRPr="004671E4" w:rsidRDefault="004671E4" w:rsidP="004671E4">
      <w:pPr>
        <w:ind w:firstLine="420"/>
        <w:rPr>
          <w:rFonts w:hint="eastAsia"/>
        </w:rPr>
      </w:pPr>
      <w:r w:rsidRPr="004671E4">
        <w:t>“蜀道之难，难于上青天”</w:t>
      </w:r>
      <w:r>
        <w:rPr>
          <w:rFonts w:hint="eastAsia"/>
        </w:rPr>
        <w:t>，</w:t>
      </w:r>
      <w:r w:rsidRPr="004671E4">
        <w:t>每一步行走，不仅是对脚下这片土地的探索，更是对自己内心的探寻与突破。只要不轻易放弃，就总能得到属于自己的那片“青天”。</w:t>
      </w:r>
    </w:p>
    <w:sectPr w:rsidR="008F1384" w:rsidRPr="0046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wy">
    <w15:presenceInfo w15:providerId="None" w15:userId="Zw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7F"/>
    <w:rsid w:val="000C75BA"/>
    <w:rsid w:val="001802F6"/>
    <w:rsid w:val="00186B34"/>
    <w:rsid w:val="001A2B5F"/>
    <w:rsid w:val="001B6149"/>
    <w:rsid w:val="00375E80"/>
    <w:rsid w:val="003C3B67"/>
    <w:rsid w:val="004671E4"/>
    <w:rsid w:val="00486829"/>
    <w:rsid w:val="004B126E"/>
    <w:rsid w:val="005F36AB"/>
    <w:rsid w:val="00635356"/>
    <w:rsid w:val="00733073"/>
    <w:rsid w:val="007C2EE6"/>
    <w:rsid w:val="007D76FA"/>
    <w:rsid w:val="008B29B6"/>
    <w:rsid w:val="008F1384"/>
    <w:rsid w:val="00B71295"/>
    <w:rsid w:val="00BA1223"/>
    <w:rsid w:val="00D841FC"/>
    <w:rsid w:val="00DB117F"/>
    <w:rsid w:val="00E15CA4"/>
    <w:rsid w:val="00E82116"/>
    <w:rsid w:val="00E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5765"/>
  <w15:chartTrackingRefBased/>
  <w15:docId w15:val="{F47F3287-DFBD-41D8-846D-C73FEC84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11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1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1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1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17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17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17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17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11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1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1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11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117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11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11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11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11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11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1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11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11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11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11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11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117F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733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</dc:creator>
  <cp:keywords/>
  <dc:description/>
  <cp:lastModifiedBy>Zwy</cp:lastModifiedBy>
  <cp:revision>7</cp:revision>
  <dcterms:created xsi:type="dcterms:W3CDTF">2024-09-17T08:29:00Z</dcterms:created>
  <dcterms:modified xsi:type="dcterms:W3CDTF">2024-09-22T03:17:00Z</dcterms:modified>
</cp:coreProperties>
</file>